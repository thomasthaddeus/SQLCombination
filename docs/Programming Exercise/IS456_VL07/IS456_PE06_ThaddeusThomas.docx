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11A7" w14:textId="47576A02" w:rsidR="004F4C60" w:rsidRDefault="004F4C60" w:rsidP="004F4C60">
      <w:pPr>
        <w:jc w:val="center"/>
      </w:pPr>
      <w:r>
        <w:t xml:space="preserve">    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603DDB01" w14:textId="12DB9101" w:rsidR="004F4C60" w:rsidRPr="00AA6023" w:rsidRDefault="004F4C60" w:rsidP="004F4C60">
      <w:pPr>
        <w:jc w:val="center"/>
        <w:rPr>
          <w:b/>
          <w:bCs/>
        </w:rPr>
      </w:pPr>
      <w:r>
        <w:rPr>
          <w:b/>
          <w:bCs/>
        </w:rPr>
        <w:t>Programming Exercise 6</w:t>
      </w:r>
    </w:p>
    <w:p w14:paraId="40079D10" w14:textId="365561E2" w:rsidR="004F4C60" w:rsidRPr="00AA6023" w:rsidRDefault="004F4C60" w:rsidP="004F4C60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7F2157A2" w14:textId="46527F0D" w:rsidR="004F4C60" w:rsidRDefault="004F4C60" w:rsidP="004F4C60">
      <w:pPr>
        <w:jc w:val="center"/>
      </w:pPr>
      <w:r w:rsidRPr="0497CBD2">
        <w:t>School of Technology &amp; Computing @ City University of Seattle (CityU)</w:t>
      </w:r>
    </w:p>
    <w:p w14:paraId="350AF8F2" w14:textId="69A04B03" w:rsidR="004F4C60" w:rsidRDefault="004F4C60" w:rsidP="004F4C60"/>
    <w:p w14:paraId="0078C191" w14:textId="1D27CB7D" w:rsidR="004F4C60" w:rsidRDefault="004F4C60" w:rsidP="004F4C60">
      <w:r>
        <w:t>SQLite-Use the Chinook Database</w:t>
      </w:r>
    </w:p>
    <w:p w14:paraId="33A69485" w14:textId="3FC3E9D5" w:rsidR="004F4C60" w:rsidDel="00326FFD" w:rsidRDefault="004F4C60" w:rsidP="004F4C60">
      <w:pPr>
        <w:rPr>
          <w:del w:id="0" w:author="Thaddeus Thomas" w:date="2022-08-18T08:07:00Z"/>
        </w:rPr>
      </w:pPr>
    </w:p>
    <w:p w14:paraId="0323B328" w14:textId="77777777" w:rsidR="004F4C60" w:rsidRDefault="004F4C60" w:rsidP="004F4C60">
      <w:r>
        <w:t>-- Task 1</w:t>
      </w:r>
    </w:p>
    <w:p w14:paraId="0B9CC7FF" w14:textId="77777777" w:rsidR="004F4C60" w:rsidRDefault="004F4C60" w:rsidP="004F4C60">
      <w:r>
        <w:t xml:space="preserve">-- </w:t>
      </w:r>
    </w:p>
    <w:p w14:paraId="18B1398A" w14:textId="776FF30A" w:rsidR="004F4C60" w:rsidRDefault="004F4C60" w:rsidP="004F4C60">
      <w:r>
        <w:t xml:space="preserve">-- Write a SELECT statement that will return the </w:t>
      </w:r>
      <w:proofErr w:type="spellStart"/>
      <w:r>
        <w:t>Artistid</w:t>
      </w:r>
      <w:proofErr w:type="spellEnd"/>
      <w:r>
        <w:t xml:space="preserve"> column from the artists table (use table alias)</w:t>
      </w:r>
    </w:p>
    <w:p w14:paraId="61F91A92" w14:textId="77777777" w:rsidR="004F4C60" w:rsidRDefault="004F4C60" w:rsidP="004F4C60">
      <w:r>
        <w:t>-- and the albumid column from the albums table (use table alias) using a LEFT join.</w:t>
      </w:r>
    </w:p>
    <w:p w14:paraId="2C7D2D84" w14:textId="77777777" w:rsidR="004F4C60" w:rsidRDefault="004F4C60" w:rsidP="004F4C60">
      <w:r>
        <w:t xml:space="preserve">-- Specify the </w:t>
      </w:r>
      <w:proofErr w:type="spellStart"/>
      <w:r>
        <w:t>Artistid</w:t>
      </w:r>
      <w:proofErr w:type="spellEnd"/>
      <w:r>
        <w:t xml:space="preserve"> column common to both tables as a predicate in the ON clause of the join </w:t>
      </w:r>
    </w:p>
    <w:p w14:paraId="6AE577EC" w14:textId="0897C6FD" w:rsidR="004F4C60" w:rsidRDefault="004F4C60" w:rsidP="004F4C60">
      <w:r>
        <w:t>-- Execute the written statement.</w:t>
      </w:r>
    </w:p>
    <w:p w14:paraId="1B0928A3" w14:textId="1AB62F50" w:rsidR="004F4C60" w:rsidRDefault="00326FFD" w:rsidP="004F4C60">
      <w:ins w:id="1" w:author="Thaddeus Thomas" w:date="2022-08-18T08:07:00Z">
        <w:r w:rsidRPr="00326FFD">
          <w:drawing>
            <wp:anchor distT="0" distB="0" distL="114300" distR="114300" simplePos="0" relativeHeight="251658240" behindDoc="0" locked="0" layoutInCell="1" allowOverlap="1" wp14:anchorId="76110FAE" wp14:editId="2BD57C49">
              <wp:simplePos x="0" y="0"/>
              <wp:positionH relativeFrom="column">
                <wp:posOffset>-87630</wp:posOffset>
              </wp:positionH>
              <wp:positionV relativeFrom="paragraph">
                <wp:posOffset>159657</wp:posOffset>
              </wp:positionV>
              <wp:extent cx="5923915" cy="2644775"/>
              <wp:effectExtent l="0" t="0" r="635" b="3175"/>
              <wp:wrapSquare wrapText="bothSides"/>
              <wp:docPr id="1" name="Picture 1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Text&#10;&#10;Description automatically generated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68807"/>
                      <a:stretch/>
                    </pic:blipFill>
                    <pic:spPr bwMode="auto">
                      <a:xfrm>
                        <a:off x="0" y="0"/>
                        <a:ext cx="5923915" cy="26447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05F924A7" w14:textId="0EA1C042" w:rsidR="00F91805" w:rsidRDefault="00F91805" w:rsidP="004F4C60">
      <w:r>
        <w:rPr>
          <w:rFonts w:ascii="Calibri" w:hAnsi="Calibri" w:cs="Calibri"/>
          <w:noProof/>
        </w:rPr>
        <w:drawing>
          <wp:inline distT="0" distB="0" distL="0" distR="0" wp14:anchorId="2C2C7534" wp14:editId="3044DB51">
            <wp:extent cx="2100943" cy="1368504"/>
            <wp:effectExtent l="19050" t="19050" r="13970" b="2222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32" cy="1377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68AF22" w14:textId="70FF1C9A" w:rsidR="004F4C60" w:rsidRDefault="004F4C60" w:rsidP="004F4C60">
      <w:r>
        <w:t>---------------------------------------------------------------------</w:t>
      </w:r>
    </w:p>
    <w:p w14:paraId="501394DA" w14:textId="677F94E3" w:rsidR="004F4C60" w:rsidRDefault="004F4C60" w:rsidP="004F4C60">
      <w:r>
        <w:lastRenderedPageBreak/>
        <w:t>-- Task 2</w:t>
      </w:r>
    </w:p>
    <w:p w14:paraId="1A423F72" w14:textId="6AC0CB46" w:rsidR="004F4C60" w:rsidRDefault="004F4C60" w:rsidP="004F4C60">
      <w:r>
        <w:t xml:space="preserve">-- </w:t>
      </w:r>
    </w:p>
    <w:p w14:paraId="7A88C07E" w14:textId="1D97B02F" w:rsidR="004F4C60" w:rsidRDefault="004F4C60" w:rsidP="004F4C60">
      <w:r>
        <w:t>-- Write a SELECT statement that joins the albums table (use table alias “A”)</w:t>
      </w:r>
    </w:p>
    <w:p w14:paraId="6B4D97EF" w14:textId="3B50278C" w:rsidR="004F4C60" w:rsidRDefault="004F4C60" w:rsidP="004F4C60">
      <w:r>
        <w:t>-- with the tracks table (use table alias “T”)</w:t>
      </w:r>
    </w:p>
    <w:p w14:paraId="1ACA96E6" w14:textId="1E919C9B" w:rsidR="004F4C60" w:rsidRDefault="004F4C60" w:rsidP="004F4C60">
      <w:r>
        <w:t>-- Use the albumid column common to both tables as a predicate in the ON clause of the join (INEERE JOIN)</w:t>
      </w:r>
    </w:p>
    <w:p w14:paraId="690BBEC2" w14:textId="3C038877" w:rsidR="004F4C60" w:rsidRDefault="004F4C60" w:rsidP="004F4C60">
      <w:r>
        <w:t xml:space="preserve">-- Return the </w:t>
      </w:r>
      <w:proofErr w:type="spellStart"/>
      <w:r>
        <w:t>trackid</w:t>
      </w:r>
      <w:proofErr w:type="spellEnd"/>
      <w:r>
        <w:t xml:space="preserve">, name and title columns from the tracks table </w:t>
      </w:r>
    </w:p>
    <w:p w14:paraId="02A20414" w14:textId="718010EE" w:rsidR="004F4C60" w:rsidRDefault="004F4C60" w:rsidP="004F4C60"/>
    <w:p w14:paraId="1C832073" w14:textId="247FB291" w:rsidR="004F4C60" w:rsidRDefault="00326FFD" w:rsidP="004F4C60">
      <w:ins w:id="2" w:author="Thaddeus Thomas" w:date="2022-08-18T08:07:00Z">
        <w:r w:rsidRPr="00326FFD">
          <w:drawing>
            <wp:anchor distT="0" distB="0" distL="114300" distR="114300" simplePos="0" relativeHeight="251660288" behindDoc="0" locked="0" layoutInCell="1" allowOverlap="1" wp14:anchorId="202DE363" wp14:editId="28300370">
              <wp:simplePos x="0" y="0"/>
              <wp:positionH relativeFrom="column">
                <wp:posOffset>-21590</wp:posOffset>
              </wp:positionH>
              <wp:positionV relativeFrom="paragraph">
                <wp:posOffset>213995</wp:posOffset>
              </wp:positionV>
              <wp:extent cx="5943600" cy="1534329"/>
              <wp:effectExtent l="0" t="0" r="0" b="8890"/>
              <wp:wrapSquare wrapText="bothSides"/>
              <wp:docPr id="2" name="Picture 2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Text&#10;&#10;Description automatically generated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1341" b="50621"/>
                      <a:stretch/>
                    </pic:blipFill>
                    <pic:spPr bwMode="auto">
                      <a:xfrm>
                        <a:off x="0" y="0"/>
                        <a:ext cx="5943600" cy="153432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4F4C60">
        <w:t>-- Execute the written statement.</w:t>
      </w:r>
    </w:p>
    <w:p w14:paraId="6D80A38F" w14:textId="540626F6" w:rsidR="004F4C60" w:rsidRDefault="004F4C60" w:rsidP="004F4C60">
      <w:r>
        <w:t>---------------------------------------------------------------------------------------------------------------</w:t>
      </w:r>
    </w:p>
    <w:p w14:paraId="2198542E" w14:textId="0B75B416" w:rsidR="00326FFD" w:rsidRDefault="00326FFD" w:rsidP="00326FFD">
      <w:r>
        <w:object w:dxaOrig="1535" w:dyaOrig="993" w14:anchorId="01714F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36.3pt;height:87.45pt" o:ole="" o:bordertopcolor="this" o:borderleftcolor="this" o:borderbottomcolor="this" o:borderrightcolor="this">
            <v:imagedata r:id="rId9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ackage" ShapeID="_x0000_i1042" DrawAspect="Icon" ObjectID="_1722315840" r:id="rId10"/>
        </w:object>
      </w:r>
    </w:p>
    <w:p w14:paraId="4467B354" w14:textId="607E5C9F" w:rsidR="004F4C60" w:rsidRDefault="004F4C60" w:rsidP="004F4C60">
      <w:r>
        <w:t>---------------------------------------------------------------------</w:t>
      </w:r>
    </w:p>
    <w:p w14:paraId="595774E1" w14:textId="77777777" w:rsidR="004F4C60" w:rsidRDefault="004F4C60" w:rsidP="004F4C60">
      <w:r>
        <w:t>-- Task 3</w:t>
      </w:r>
    </w:p>
    <w:p w14:paraId="0B2BD400" w14:textId="77777777" w:rsidR="004F4C60" w:rsidRDefault="004F4C60" w:rsidP="004F4C60">
      <w:r>
        <w:t xml:space="preserve">-- </w:t>
      </w:r>
    </w:p>
    <w:p w14:paraId="2B70CBEF" w14:textId="77777777" w:rsidR="004F4C60" w:rsidRDefault="004F4C60" w:rsidP="004F4C60">
      <w:r>
        <w:t>-- Write a SELECT statement that joins( Use the CROSS JOIN) the albums table (use table alias “A”)</w:t>
      </w:r>
    </w:p>
    <w:p w14:paraId="214C51B0" w14:textId="77777777" w:rsidR="004F4C60" w:rsidRDefault="004F4C60" w:rsidP="004F4C60">
      <w:r>
        <w:t xml:space="preserve">-- with the </w:t>
      </w:r>
      <w:proofErr w:type="spellStart"/>
      <w:r>
        <w:t>media_types</w:t>
      </w:r>
      <w:proofErr w:type="spellEnd"/>
      <w:r>
        <w:t xml:space="preserve"> table (use table alias “M”).</w:t>
      </w:r>
    </w:p>
    <w:p w14:paraId="07E699D1" w14:textId="77777777" w:rsidR="004F4C60" w:rsidRDefault="004F4C60" w:rsidP="004F4C60">
      <w:r>
        <w:t>-- Use the column common to both tables as a predicate in the ON clause of the join (CROSS JOIN)</w:t>
      </w:r>
    </w:p>
    <w:p w14:paraId="326679C3" w14:textId="77777777" w:rsidR="00326FFD" w:rsidRDefault="004F4C60" w:rsidP="004F4C60">
      <w:r>
        <w:t>Execute the written statement.</w:t>
      </w:r>
    </w:p>
    <w:p w14:paraId="1EF1DB0A" w14:textId="117A3979" w:rsidR="004F4C60" w:rsidRDefault="00326FFD" w:rsidP="004F4C60">
      <w:r>
        <w:object w:dxaOrig="1535" w:dyaOrig="993" w14:anchorId="78C4D78E">
          <v:shape id="_x0000_i1034" type="#_x0000_t75" style="width:165.45pt;height:106.3pt" o:ole="" o:bordertopcolor="this" o:borderleftcolor="this" o:borderbottomcolor="this" o:borderrightcolor="this">
            <v:imagedata r:id="rId1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ackage" ShapeID="_x0000_i1034" DrawAspect="Icon" ObjectID="_1722315841" r:id="rId12"/>
        </w:object>
      </w:r>
      <w:r>
        <w:t xml:space="preserve">-- </w:t>
      </w:r>
    </w:p>
    <w:p w14:paraId="3F6CC269" w14:textId="014323D6" w:rsidR="004F4C60" w:rsidRDefault="00326FFD" w:rsidP="004F4C60">
      <w:ins w:id="3" w:author="Thaddeus Thomas" w:date="2022-08-18T08:09:00Z">
        <w:r w:rsidRPr="00326FFD">
          <w:drawing>
            <wp:anchor distT="0" distB="0" distL="114300" distR="114300" simplePos="0" relativeHeight="251664384" behindDoc="0" locked="0" layoutInCell="1" allowOverlap="1" wp14:anchorId="07C26F56" wp14:editId="643E041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2025227"/>
              <wp:effectExtent l="0" t="0" r="0" b="0"/>
              <wp:wrapSquare wrapText="bothSides"/>
              <wp:docPr id="4" name="Picture 4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Text&#10;&#10;Description automatically generated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49082" b="27111"/>
                      <a:stretch/>
                    </pic:blipFill>
                    <pic:spPr bwMode="auto">
                      <a:xfrm>
                        <a:off x="0" y="0"/>
                        <a:ext cx="5943600" cy="202522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4F4C60">
        <w:t>--</w:t>
      </w:r>
    </w:p>
    <w:p w14:paraId="4A6AFD53" w14:textId="77777777" w:rsidR="004F4C60" w:rsidRDefault="004F4C60" w:rsidP="004F4C60">
      <w:r>
        <w:t>---------------------------------------------------------------------</w:t>
      </w:r>
    </w:p>
    <w:p w14:paraId="653826F5" w14:textId="77777777" w:rsidR="004F4C60" w:rsidRDefault="004F4C60" w:rsidP="004F4C60">
      <w:r>
        <w:t>-- Task 4</w:t>
      </w:r>
    </w:p>
    <w:p w14:paraId="2039448E" w14:textId="5C8259B7" w:rsidR="004F4C60" w:rsidRDefault="004F4C60" w:rsidP="004F4C60">
      <w:r>
        <w:t>-- Write a SELECT statement that joins( SELF JOIN by using INNER JOIN) the employees table (use table alias “E”)</w:t>
      </w:r>
    </w:p>
    <w:p w14:paraId="5007BD99" w14:textId="1C0D5F9F" w:rsidR="004F4C60" w:rsidRDefault="004F4C60" w:rsidP="004F4C60">
      <w:r>
        <w:t xml:space="preserve">-- employees </w:t>
      </w:r>
      <w:proofErr w:type="gramStart"/>
      <w:r>
        <w:t>reports</w:t>
      </w:r>
      <w:proofErr w:type="gramEnd"/>
      <w:r>
        <w:t xml:space="preserve"> to manager</w:t>
      </w:r>
    </w:p>
    <w:p w14:paraId="54017165" w14:textId="59D53B0B" w:rsidR="004F4C60" w:rsidRDefault="004F4C60" w:rsidP="004F4C60">
      <w:r>
        <w:t xml:space="preserve">--using two columns: </w:t>
      </w:r>
      <w:proofErr w:type="spellStart"/>
      <w:r>
        <w:t>EmployeeId</w:t>
      </w:r>
      <w:proofErr w:type="spellEnd"/>
      <w:r>
        <w:t xml:space="preserve"> and </w:t>
      </w:r>
      <w:proofErr w:type="spellStart"/>
      <w:r>
        <w:t>ReportsTo</w:t>
      </w:r>
      <w:proofErr w:type="spellEnd"/>
    </w:p>
    <w:p w14:paraId="56680F39" w14:textId="77777777" w:rsidR="004F4C60" w:rsidDel="00326FFD" w:rsidRDefault="004F4C60" w:rsidP="004F4C60">
      <w:pPr>
        <w:rPr>
          <w:del w:id="4" w:author="Thaddeus Thomas" w:date="2022-08-18T08:10:00Z"/>
        </w:rPr>
      </w:pPr>
      <w:r>
        <w:t>--Use ORDER BY clause for manager column</w:t>
      </w:r>
    </w:p>
    <w:p w14:paraId="40037FAB" w14:textId="77777777" w:rsidR="00F91805" w:rsidRDefault="004F4C60" w:rsidP="004F4C60">
      <w:r>
        <w:t>-- Execute the written statement.</w:t>
      </w:r>
    </w:p>
    <w:p w14:paraId="7DECE058" w14:textId="25D6C78F" w:rsidR="004F4C60" w:rsidRDefault="00F91805" w:rsidP="004F4C60">
      <w:r>
        <w:object w:dxaOrig="1535" w:dyaOrig="993" w14:anchorId="42AF1F88">
          <v:shape id="_x0000_i1049" type="#_x0000_t75" style="width:162pt;height:104.55pt" o:ole="" o:bordertopcolor="this" o:borderleftcolor="this" o:borderbottomcolor="this" o:borderrightcolor="this">
            <v:imagedata r:id="rId13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ackage" ShapeID="_x0000_i1049" DrawAspect="Icon" ObjectID="_1722315842" r:id="rId14"/>
        </w:object>
      </w:r>
    </w:p>
    <w:p w14:paraId="03677ABF" w14:textId="59EFA24F" w:rsidR="004F4C60" w:rsidRDefault="00326FFD" w:rsidP="004F4C60">
      <w:ins w:id="5" w:author="Thaddeus Thomas" w:date="2022-08-18T08:08:00Z">
        <w:r w:rsidRPr="00326FFD">
          <w:drawing>
            <wp:anchor distT="0" distB="0" distL="114300" distR="114300" simplePos="0" relativeHeight="251662336" behindDoc="0" locked="0" layoutInCell="1" allowOverlap="1" wp14:anchorId="6AA09EE9" wp14:editId="02196BE5">
              <wp:simplePos x="0" y="0"/>
              <wp:positionH relativeFrom="column">
                <wp:posOffset>130175</wp:posOffset>
              </wp:positionH>
              <wp:positionV relativeFrom="paragraph">
                <wp:posOffset>36195</wp:posOffset>
              </wp:positionV>
              <wp:extent cx="5943600" cy="2331720"/>
              <wp:effectExtent l="0" t="0" r="0" b="0"/>
              <wp:wrapSquare wrapText="bothSides"/>
              <wp:docPr id="3" name="Picture 3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Text&#10;&#10;Description automatically generated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72590"/>
                      <a:stretch/>
                    </pic:blipFill>
                    <pic:spPr bwMode="auto">
                      <a:xfrm>
                        <a:off x="0" y="0"/>
                        <a:ext cx="5943600" cy="23317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4F4C60">
        <w:t>--</w:t>
      </w:r>
    </w:p>
    <w:p w14:paraId="33DC9EB8" w14:textId="3A0D2DE7" w:rsidR="004F4C60" w:rsidRDefault="004F4C60" w:rsidP="004F4C60"/>
    <w:p w14:paraId="0962B81A" w14:textId="55C8EBE5" w:rsidR="00F94FF3" w:rsidRDefault="00F91805">
      <w:r>
        <w:object w:dxaOrig="1535" w:dyaOrig="993" w14:anchorId="3A9B0A2F">
          <v:shape id="_x0000_i1052" type="#_x0000_t75" style="width:346.3pt;height:222.85pt" o:ole="" o:bordertopcolor="this" o:borderleftcolor="this" o:borderbottomcolor="this" o:borderrightcolor="this">
            <v:imagedata r:id="rId15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ackage" ShapeID="_x0000_i1052" DrawAspect="Icon" ObjectID="_1722315843" r:id="rId16"/>
        </w:object>
      </w:r>
    </w:p>
    <w:sectPr w:rsidR="00F94FF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4EC4" w14:textId="77777777" w:rsidR="006010E3" w:rsidRDefault="006010E3" w:rsidP="00F91805">
      <w:pPr>
        <w:spacing w:after="0" w:line="240" w:lineRule="auto"/>
      </w:pPr>
      <w:r>
        <w:separator/>
      </w:r>
    </w:p>
  </w:endnote>
  <w:endnote w:type="continuationSeparator" w:id="0">
    <w:p w14:paraId="13AE2A7F" w14:textId="77777777" w:rsidR="006010E3" w:rsidRDefault="006010E3" w:rsidP="00F9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85ED" w14:textId="77777777" w:rsidR="00F91805" w:rsidRDefault="00F91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69BA" w14:textId="03A131B5" w:rsidR="00F91805" w:rsidRPr="00F91805" w:rsidRDefault="00F91805">
    <w:pPr>
      <w:pStyle w:val="Footer"/>
      <w:rPr>
        <w:sz w:val="28"/>
        <w:szCs w:val="28"/>
      </w:rPr>
    </w:pPr>
    <w:r>
      <w:rPr>
        <w:color w:val="8496B0" w:themeColor="text2" w:themeTint="99"/>
        <w:spacing w:val="60"/>
        <w:sz w:val="32"/>
        <w:szCs w:val="32"/>
      </w:rPr>
      <w:t>I</w:t>
    </w:r>
    <w:r w:rsidRPr="00F91805">
      <w:rPr>
        <w:color w:val="8496B0" w:themeColor="text2" w:themeTint="99"/>
        <w:spacing w:val="60"/>
        <w:sz w:val="32"/>
        <w:szCs w:val="32"/>
      </w:rPr>
      <w:t>S</w:t>
    </w:r>
    <w:r w:rsidRPr="00F91805">
      <w:rPr>
        <w:color w:val="8496B0" w:themeColor="text2" w:themeTint="99"/>
        <w:spacing w:val="60"/>
        <w:sz w:val="28"/>
        <w:szCs w:val="28"/>
      </w:rPr>
      <w:t>456 Database Systems Management</w:t>
    </w:r>
    <w:r w:rsidRPr="00F91805">
      <w:rPr>
        <w:color w:val="8496B0" w:themeColor="text2" w:themeTint="99"/>
        <w:spacing w:val="60"/>
        <w:sz w:val="32"/>
        <w:szCs w:val="32"/>
      </w:rPr>
      <w:tab/>
      <w:t>Page</w:t>
    </w:r>
    <w:r w:rsidRPr="00F91805">
      <w:rPr>
        <w:color w:val="8496B0" w:themeColor="text2" w:themeTint="99"/>
        <w:sz w:val="32"/>
        <w:szCs w:val="32"/>
      </w:rPr>
      <w:t xml:space="preserve"> </w:t>
    </w:r>
    <w:r w:rsidRPr="00F91805">
      <w:rPr>
        <w:color w:val="323E4F" w:themeColor="text2" w:themeShade="BF"/>
        <w:sz w:val="32"/>
        <w:szCs w:val="32"/>
      </w:rPr>
      <w:fldChar w:fldCharType="begin"/>
    </w:r>
    <w:r w:rsidRPr="00F91805">
      <w:rPr>
        <w:color w:val="323E4F" w:themeColor="text2" w:themeShade="BF"/>
        <w:sz w:val="32"/>
        <w:szCs w:val="32"/>
      </w:rPr>
      <w:instrText xml:space="preserve"> PAGE   \* MERGEFORMAT </w:instrText>
    </w:r>
    <w:r w:rsidRPr="00F91805">
      <w:rPr>
        <w:color w:val="323E4F" w:themeColor="text2" w:themeShade="BF"/>
        <w:sz w:val="32"/>
        <w:szCs w:val="32"/>
      </w:rPr>
      <w:fldChar w:fldCharType="separate"/>
    </w:r>
    <w:r w:rsidRPr="00F91805">
      <w:rPr>
        <w:noProof/>
        <w:color w:val="323E4F" w:themeColor="text2" w:themeShade="BF"/>
        <w:sz w:val="32"/>
        <w:szCs w:val="32"/>
      </w:rPr>
      <w:t>1</w:t>
    </w:r>
    <w:r w:rsidRPr="00F91805">
      <w:rPr>
        <w:color w:val="323E4F" w:themeColor="text2" w:themeShade="BF"/>
        <w:sz w:val="32"/>
        <w:szCs w:val="32"/>
      </w:rPr>
      <w:fldChar w:fldCharType="end"/>
    </w:r>
    <w:r w:rsidRPr="00F91805">
      <w:rPr>
        <w:color w:val="323E4F" w:themeColor="text2" w:themeShade="BF"/>
        <w:sz w:val="32"/>
        <w:szCs w:val="32"/>
      </w:rPr>
      <w:t xml:space="preserve"> | </w:t>
    </w:r>
    <w:r w:rsidRPr="00F91805">
      <w:rPr>
        <w:color w:val="323E4F" w:themeColor="text2" w:themeShade="BF"/>
        <w:sz w:val="32"/>
        <w:szCs w:val="32"/>
      </w:rPr>
      <w:fldChar w:fldCharType="begin"/>
    </w:r>
    <w:r w:rsidRPr="00F91805">
      <w:rPr>
        <w:color w:val="323E4F" w:themeColor="text2" w:themeShade="BF"/>
        <w:sz w:val="32"/>
        <w:szCs w:val="32"/>
      </w:rPr>
      <w:instrText xml:space="preserve"> NUMPAGES  \* Arabic  \* MERGEFORMAT </w:instrText>
    </w:r>
    <w:r w:rsidRPr="00F91805">
      <w:rPr>
        <w:color w:val="323E4F" w:themeColor="text2" w:themeShade="BF"/>
        <w:sz w:val="32"/>
        <w:szCs w:val="32"/>
      </w:rPr>
      <w:fldChar w:fldCharType="separate"/>
    </w:r>
    <w:r w:rsidRPr="00F91805">
      <w:rPr>
        <w:noProof/>
        <w:color w:val="323E4F" w:themeColor="text2" w:themeShade="BF"/>
        <w:sz w:val="32"/>
        <w:szCs w:val="32"/>
      </w:rPr>
      <w:t>1</w:t>
    </w:r>
    <w:r w:rsidRPr="00F91805">
      <w:rPr>
        <w:color w:val="323E4F" w:themeColor="text2" w:themeShade="BF"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DD37" w14:textId="77777777" w:rsidR="00F91805" w:rsidRDefault="00F91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AC5E" w14:textId="77777777" w:rsidR="006010E3" w:rsidRDefault="006010E3" w:rsidP="00F91805">
      <w:pPr>
        <w:spacing w:after="0" w:line="240" w:lineRule="auto"/>
      </w:pPr>
      <w:r>
        <w:separator/>
      </w:r>
    </w:p>
  </w:footnote>
  <w:footnote w:type="continuationSeparator" w:id="0">
    <w:p w14:paraId="2F4836EC" w14:textId="77777777" w:rsidR="006010E3" w:rsidRDefault="006010E3" w:rsidP="00F9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217C" w14:textId="77777777" w:rsidR="00F91805" w:rsidRDefault="00F91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F97A" w14:textId="0E181F7E" w:rsidR="00F91805" w:rsidRDefault="00F91805">
    <w:pPr>
      <w:pStyle w:val="Header"/>
    </w:pPr>
    <w:r>
      <w:t>IS456_PE06_Module07</w:t>
    </w:r>
    <w:r>
      <w:tab/>
    </w:r>
    <w:r>
      <w:tab/>
      <w:t>Thaddeus Thomas</w:t>
    </w:r>
  </w:p>
  <w:p w14:paraId="43BE4666" w14:textId="285479BC" w:rsidR="00F91805" w:rsidRDefault="00F91805">
    <w:pPr>
      <w:pStyle w:val="Header"/>
    </w:pPr>
    <w:r>
      <w:t>Summer 2022-23</w:t>
    </w:r>
    <w:r>
      <w:tab/>
    </w:r>
    <w:r>
      <w:tab/>
      <w:t>8/18/2022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F170" w14:textId="77777777" w:rsidR="00F91805" w:rsidRDefault="00F9180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ddeus Thomas">
    <w15:presenceInfo w15:providerId="None" w15:userId="Thaddeus Thom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2MDQzNTQ3NDe3MDVR0lEKTi0uzszPAykwqgUAeZV/gCwAAAA="/>
  </w:docVars>
  <w:rsids>
    <w:rsidRoot w:val="004F4C60"/>
    <w:rsid w:val="001C6FC5"/>
    <w:rsid w:val="00326FFD"/>
    <w:rsid w:val="004F4C60"/>
    <w:rsid w:val="006010E3"/>
    <w:rsid w:val="007F2A96"/>
    <w:rsid w:val="009263E3"/>
    <w:rsid w:val="00F91805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0D618"/>
  <w15:chartTrackingRefBased/>
  <w15:docId w15:val="{E4AD277A-2D3F-4EDF-AF21-C9268211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263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1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05"/>
  </w:style>
  <w:style w:type="paragraph" w:styleId="Footer">
    <w:name w:val="footer"/>
    <w:basedOn w:val="Normal"/>
    <w:link w:val="FooterChar"/>
    <w:uiPriority w:val="99"/>
    <w:unhideWhenUsed/>
    <w:rsid w:val="00F91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0AD8-5DCB-4DF5-BC4F-4BFA1932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3</cp:revision>
  <dcterms:created xsi:type="dcterms:W3CDTF">2021-06-15T03:12:00Z</dcterms:created>
  <dcterms:modified xsi:type="dcterms:W3CDTF">2022-08-18T14:17:00Z</dcterms:modified>
</cp:coreProperties>
</file>